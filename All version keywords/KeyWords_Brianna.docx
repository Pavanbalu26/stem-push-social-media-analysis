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BD10" w14:textId="77777777" w:rsidR="00C87CEA" w:rsidRDefault="00C87CEA" w:rsidP="00F274CB">
      <w:pPr>
        <w:rPr>
          <w:b/>
          <w:bCs/>
        </w:rPr>
      </w:pPr>
    </w:p>
    <w:p w14:paraId="6C70618F" w14:textId="4768EB33" w:rsidR="00F274CB" w:rsidRDefault="00F274CB" w:rsidP="00F274CB">
      <w:pPr>
        <w:rPr>
          <w:b/>
          <w:bCs/>
          <w:u w:val="single"/>
        </w:rPr>
      </w:pPr>
      <w:proofErr w:type="spellStart"/>
      <w:r w:rsidRPr="00C87CEA">
        <w:rPr>
          <w:b/>
          <w:bCs/>
          <w:u w:val="single"/>
        </w:rPr>
        <w:t>KeyWords</w:t>
      </w:r>
      <w:proofErr w:type="spellEnd"/>
      <w:r w:rsidRPr="00C87CEA">
        <w:rPr>
          <w:b/>
          <w:bCs/>
          <w:u w:val="single"/>
        </w:rPr>
        <w:t xml:space="preserve"> for Search</w:t>
      </w:r>
      <w:r w:rsidR="00C87CEA" w:rsidRPr="00C87CEA">
        <w:rPr>
          <w:b/>
          <w:bCs/>
          <w:u w:val="single"/>
        </w:rPr>
        <w:t>:</w:t>
      </w:r>
    </w:p>
    <w:p w14:paraId="14520A96" w14:textId="77777777" w:rsidR="00C87CEA" w:rsidRPr="00C87CEA" w:rsidRDefault="00C87CEA" w:rsidP="00F274CB">
      <w:pPr>
        <w:rPr>
          <w:b/>
          <w:bCs/>
          <w:u w:val="single"/>
        </w:rPr>
      </w:pPr>
    </w:p>
    <w:p w14:paraId="03AC5872" w14:textId="77777777" w:rsidR="009B263D" w:rsidRDefault="009B263D" w:rsidP="00B57CCC">
      <w:pPr>
        <w:pStyle w:val="ListParagraph"/>
        <w:numPr>
          <w:ilvl w:val="0"/>
          <w:numId w:val="1"/>
        </w:numPr>
        <w:rPr>
          <w:ins w:id="0" w:author="Brianna Hooks Singletary" w:date="2023-03-28T16:52:00Z"/>
        </w:rPr>
      </w:pPr>
      <w:r>
        <w:t>STEM PUSH</w:t>
      </w:r>
    </w:p>
    <w:p w14:paraId="4F8407BE" w14:textId="2FA092EC" w:rsidR="000A21EB" w:rsidRDefault="000A21EB" w:rsidP="00B57CCC">
      <w:pPr>
        <w:pStyle w:val="ListParagraph"/>
        <w:numPr>
          <w:ilvl w:val="0"/>
          <w:numId w:val="1"/>
        </w:numPr>
        <w:rPr>
          <w:ins w:id="1" w:author="Brianna Hooks Singletary" w:date="2023-03-28T16:49:00Z"/>
        </w:rPr>
      </w:pPr>
      <w:ins w:id="2" w:author="Brianna Hooks Singletary" w:date="2023-03-28T16:52:00Z">
        <w:r>
          <w:rPr>
            <w:color w:val="000000"/>
          </w:rPr>
          <w:t>STEM PUSH (Pathways for Underrepresented Students to Higher Education) Network</w:t>
        </w:r>
      </w:ins>
    </w:p>
    <w:p w14:paraId="28E1CF18" w14:textId="7E787429" w:rsidR="00B57CCC" w:rsidRDefault="00B57CCC" w:rsidP="00B57CCC">
      <w:pPr>
        <w:pStyle w:val="ListParagraph"/>
        <w:numPr>
          <w:ilvl w:val="0"/>
          <w:numId w:val="1"/>
        </w:numPr>
      </w:pPr>
      <w:ins w:id="3" w:author="Brianna Hooks Singletary" w:date="2023-03-28T16:49:00Z">
        <w:r>
          <w:t>STEM PUSH Alliance</w:t>
        </w:r>
      </w:ins>
    </w:p>
    <w:p w14:paraId="05C9C0F8" w14:textId="77777777" w:rsidR="009B263D" w:rsidRDefault="009B263D" w:rsidP="00B57CCC">
      <w:pPr>
        <w:pStyle w:val="ListParagraph"/>
        <w:numPr>
          <w:ilvl w:val="0"/>
          <w:numId w:val="1"/>
        </w:numPr>
      </w:pPr>
      <w:r>
        <w:t xml:space="preserve">STEM PUSH Network </w:t>
      </w:r>
    </w:p>
    <w:p w14:paraId="446BAFA1" w14:textId="3CF0D1DF" w:rsidR="009B263D" w:rsidRDefault="009B263D" w:rsidP="00B57CCC">
      <w:pPr>
        <w:pStyle w:val="ListParagraph"/>
        <w:numPr>
          <w:ilvl w:val="0"/>
          <w:numId w:val="1"/>
        </w:numPr>
        <w:rPr>
          <w:ins w:id="4" w:author="Brianna Hooks Singletary" w:date="2023-03-28T16:47:00Z"/>
        </w:rPr>
      </w:pPr>
      <w:r>
        <w:t>STEM PUSH Network Hub</w:t>
      </w:r>
    </w:p>
    <w:p w14:paraId="45B1AC80" w14:textId="62A08B49" w:rsidR="00B57CCC" w:rsidRDefault="00B57CCC" w:rsidP="00B57CCC">
      <w:pPr>
        <w:pStyle w:val="ListParagraph"/>
        <w:numPr>
          <w:ilvl w:val="0"/>
          <w:numId w:val="1"/>
        </w:numPr>
      </w:pPr>
      <w:ins w:id="5" w:author="Brianna Hooks Singletary" w:date="2023-03-28T16:47:00Z">
        <w:r w:rsidRPr="00B57CCC">
          <w:t>STEM PUSH Network Alliance</w:t>
        </w:r>
      </w:ins>
    </w:p>
    <w:p w14:paraId="78912D52" w14:textId="51B7DD9D" w:rsidR="00B57CCC" w:rsidDel="00B57CCC" w:rsidRDefault="00B57CCC" w:rsidP="00B57CCC">
      <w:pPr>
        <w:pStyle w:val="ListParagraph"/>
        <w:numPr>
          <w:ilvl w:val="0"/>
          <w:numId w:val="1"/>
        </w:numPr>
        <w:rPr>
          <w:del w:id="6" w:author="Brianna Hooks Singletary" w:date="2023-03-28T16:46:00Z"/>
        </w:rPr>
      </w:pPr>
      <w:r>
        <w:t>STEM PUSH Network</w:t>
      </w:r>
      <w:ins w:id="7" w:author="Brianna Hooks Singletary" w:date="2023-03-28T16:49:00Z">
        <w:r>
          <w:t>,</w:t>
        </w:r>
      </w:ins>
      <w:r>
        <w:t xml:space="preserve"> University of </w:t>
      </w:r>
      <w:ins w:id="8" w:author="Brianna Hooks Singletary" w:date="2023-03-28T16:45:00Z">
        <w:r>
          <w:t>Pittsburgh</w:t>
        </w:r>
      </w:ins>
    </w:p>
    <w:p w14:paraId="2289AF1C" w14:textId="77777777" w:rsidR="00B57CCC" w:rsidRDefault="00B57CCC" w:rsidP="00B57CCC">
      <w:pPr>
        <w:pStyle w:val="ListParagraph"/>
        <w:numPr>
          <w:ilvl w:val="0"/>
          <w:numId w:val="1"/>
        </w:numPr>
        <w:rPr>
          <w:ins w:id="9" w:author="Brianna Hooks Singletary" w:date="2023-03-28T16:49:00Z"/>
        </w:rPr>
      </w:pPr>
    </w:p>
    <w:p w14:paraId="52501E2A" w14:textId="37DC8BCE" w:rsidR="00B57CCC" w:rsidRDefault="00B57CCC" w:rsidP="00B57CCC">
      <w:pPr>
        <w:pStyle w:val="ListParagraph"/>
        <w:numPr>
          <w:ilvl w:val="0"/>
          <w:numId w:val="1"/>
        </w:numPr>
        <w:rPr>
          <w:ins w:id="10" w:author="Brianna Hooks Singletary" w:date="2023-03-28T16:46:00Z"/>
        </w:rPr>
      </w:pPr>
      <w:proofErr w:type="spellStart"/>
      <w:ins w:id="11" w:author="Brianna Hooks Singletary" w:date="2023-03-28T16:49:00Z">
        <w:r>
          <w:t>STEM</w:t>
        </w:r>
        <w:proofErr w:type="spellEnd"/>
        <w:r>
          <w:t xml:space="preserve"> PUSH Al</w:t>
        </w:r>
      </w:ins>
      <w:ins w:id="12" w:author="Brianna Hooks Singletary" w:date="2023-03-28T16:50:00Z">
        <w:r>
          <w:t>liance, University of Pittsburgh</w:t>
        </w:r>
      </w:ins>
    </w:p>
    <w:p w14:paraId="119B86CB" w14:textId="5E0D5433" w:rsidR="00B57CCC" w:rsidRPr="00B57CCC" w:rsidRDefault="00B57CCC" w:rsidP="00B57CCC">
      <w:pPr>
        <w:pStyle w:val="ListParagraph"/>
        <w:numPr>
          <w:ilvl w:val="0"/>
          <w:numId w:val="1"/>
        </w:numPr>
        <w:rPr>
          <w:ins w:id="13" w:author="Brianna Hooks Singletary" w:date="2023-03-28T16:50:00Z"/>
          <w:rFonts w:ascii="Times New Roman" w:eastAsia="Times New Roman" w:hAnsi="Times New Roman" w:cs="Times New Roman"/>
          <w:kern w:val="0"/>
          <w14:ligatures w14:val="none"/>
          <w:rPrChange w:id="14" w:author="Brianna Hooks Singletary" w:date="2023-03-28T16:50:00Z">
            <w:rPr>
              <w:ins w:id="15" w:author="Brianna Hooks Singletary" w:date="2023-03-28T16:50:00Z"/>
              <w:rFonts w:ascii="Calibri" w:eastAsia="Times New Roman" w:hAnsi="Calibri" w:cs="Calibri"/>
              <w:kern w:val="0"/>
              <w14:ligatures w14:val="none"/>
            </w:rPr>
          </w:rPrChange>
        </w:rPr>
      </w:pPr>
      <w:proofErr w:type="spellStart"/>
      <w:ins w:id="16" w:author="Brianna Hooks Singletary" w:date="2023-03-28T16:45:00Z">
        <w:r w:rsidRPr="00B57CCC">
          <w:rPr>
            <w:rFonts w:ascii="Calibri" w:eastAsia="Times New Roman" w:hAnsi="Calibri" w:cs="Calibri"/>
            <w:kern w:val="0"/>
            <w14:ligatures w14:val="none"/>
            <w:rPrChange w:id="17" w:author="Brianna Hooks Singletary" w:date="2023-03-28T16:50:00Z">
              <w:rPr/>
            </w:rPrChange>
          </w:rPr>
          <w:t>NSF</w:t>
        </w:r>
        <w:proofErr w:type="spellEnd"/>
        <w:r w:rsidRPr="00B57CCC">
          <w:rPr>
            <w:rFonts w:ascii="Calibri" w:eastAsia="Times New Roman" w:hAnsi="Calibri" w:cs="Calibri"/>
            <w:kern w:val="0"/>
            <w14:ligatures w14:val="none"/>
            <w:rPrChange w:id="18" w:author="Brianna Hooks Singletary" w:date="2023-03-28T16:50:00Z">
              <w:rPr/>
            </w:rPrChange>
          </w:rPr>
          <w:t xml:space="preserve"> INCLUDES Alliance 1930990: </w:t>
        </w:r>
        <w:r w:rsidRPr="00B57CCC">
          <w:rPr>
            <w:rFonts w:ascii="Calibri" w:eastAsia="Times New Roman" w:hAnsi="Calibri" w:cs="Calibri"/>
            <w:kern w:val="0"/>
            <w14:ligatures w14:val="none"/>
            <w:rPrChange w:id="19" w:author="Brianna Hooks Singletary" w:date="2023-03-28T16:50:00Z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rPrChange>
          </w:rPr>
          <w:t>The STEM PUSH Network</w:t>
        </w:r>
      </w:ins>
    </w:p>
    <w:p w14:paraId="7BD6C965" w14:textId="1DA79ABD" w:rsidR="00B57CCC" w:rsidRPr="00B57CCC" w:rsidRDefault="00B57CCC" w:rsidP="00B57CCC">
      <w:pPr>
        <w:pStyle w:val="ListParagraph"/>
        <w:numPr>
          <w:ilvl w:val="0"/>
          <w:numId w:val="1"/>
        </w:numPr>
        <w:rPr>
          <w:ins w:id="20" w:author="Brianna Hooks Singletary" w:date="2023-03-28T16:45:00Z"/>
          <w:rFonts w:ascii="Times New Roman" w:eastAsia="Times New Roman" w:hAnsi="Times New Roman" w:cs="Times New Roman"/>
          <w:kern w:val="0"/>
          <w14:ligatures w14:val="none"/>
          <w:rPrChange w:id="21" w:author="Brianna Hooks Singletary" w:date="2023-03-28T16:50:00Z">
            <w:rPr>
              <w:ins w:id="22" w:author="Brianna Hooks Singletary" w:date="2023-03-28T16:45:00Z"/>
            </w:rPr>
          </w:rPrChange>
        </w:rPr>
      </w:pPr>
      <w:ins w:id="23" w:author="Brianna Hooks Singletary" w:date="2023-03-28T16:50:00Z">
        <w:r w:rsidRPr="00FF7073">
          <w:rPr>
            <w:rFonts w:ascii="Calibri" w:eastAsia="Times New Roman" w:hAnsi="Calibri" w:cs="Calibri"/>
            <w:kern w:val="0"/>
            <w14:ligatures w14:val="none"/>
          </w:rPr>
          <w:t>NSF INCLUDES Alliance 1930990</w:t>
        </w:r>
      </w:ins>
    </w:p>
    <w:p w14:paraId="335709BD" w14:textId="3DA57F18" w:rsidR="009B263D" w:rsidDel="00B57CCC" w:rsidRDefault="009B263D" w:rsidP="00B57CCC">
      <w:pPr>
        <w:pStyle w:val="ListParagraph"/>
        <w:numPr>
          <w:ilvl w:val="0"/>
          <w:numId w:val="1"/>
        </w:numPr>
        <w:rPr>
          <w:del w:id="24" w:author="Brianna Hooks Singletary" w:date="2023-03-28T16:41:00Z"/>
        </w:rPr>
      </w:pPr>
      <w:del w:id="25" w:author="Brianna Hooks Singletary" w:date="2023-03-28T16:41:00Z">
        <w:r w:rsidDel="00B57CCC">
          <w:delText>STEM Education(al Programming)</w:delText>
        </w:r>
        <w:r w:rsidRPr="009B263D" w:rsidDel="00B57CCC">
          <w:delText xml:space="preserve"> </w:delText>
        </w:r>
      </w:del>
    </w:p>
    <w:p w14:paraId="4E9A488A" w14:textId="6E9FC171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26" w:author="Brianna Hooks Singletary" w:date="2023-03-28T16:52:00Z"/>
        </w:rPr>
      </w:pPr>
      <w:del w:id="27" w:author="Brianna Hooks Singletary" w:date="2023-03-28T16:52:00Z">
        <w:r w:rsidDel="000A21EB">
          <w:delText>Broadening Equity in STEM Center</w:delText>
        </w:r>
      </w:del>
    </w:p>
    <w:p w14:paraId="0FDDC541" w14:textId="30F77B66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28" w:author="Brianna Hooks Singletary" w:date="2023-03-28T16:52:00Z"/>
        </w:rPr>
      </w:pPr>
      <w:del w:id="29" w:author="Brianna Hooks Singletary" w:date="2023-03-28T16:52:00Z">
        <w:r w:rsidDel="000A21EB">
          <w:delText>Racism in STEM</w:delText>
        </w:r>
      </w:del>
    </w:p>
    <w:p w14:paraId="49E51066" w14:textId="0BA3E8A0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30" w:author="Brianna Hooks Singletary" w:date="2023-03-28T16:52:00Z"/>
        </w:rPr>
      </w:pPr>
      <w:del w:id="31" w:author="Brianna Hooks Singletary" w:date="2023-03-28T16:52:00Z">
        <w:r w:rsidDel="000A21EB">
          <w:delText>Student Voice in STEM</w:delText>
        </w:r>
      </w:del>
    </w:p>
    <w:p w14:paraId="73B30553" w14:textId="25E77496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32" w:author="Brianna Hooks Singletary" w:date="2023-03-28T16:52:00Z"/>
        </w:rPr>
      </w:pPr>
      <w:del w:id="33" w:author="Brianna Hooks Singletary" w:date="2023-03-28T16:52:00Z">
        <w:r w:rsidDel="000A21EB">
          <w:delText>STEM Identity</w:delText>
        </w:r>
      </w:del>
    </w:p>
    <w:p w14:paraId="3EFE150B" w14:textId="626981B5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34" w:author="Brianna Hooks Singletary" w:date="2023-03-28T16:52:00Z"/>
        </w:rPr>
      </w:pPr>
      <w:del w:id="35" w:author="Brianna Hooks Singletary" w:date="2023-03-28T16:52:00Z">
        <w:r w:rsidDel="000A21EB">
          <w:delText>Imagine your STEM future</w:delText>
        </w:r>
      </w:del>
    </w:p>
    <w:p w14:paraId="27FC9C5F" w14:textId="77777777" w:rsidR="009B263D" w:rsidRDefault="009B263D" w:rsidP="00B57CCC">
      <w:pPr>
        <w:pStyle w:val="ListParagraph"/>
        <w:numPr>
          <w:ilvl w:val="0"/>
          <w:numId w:val="1"/>
        </w:numPr>
      </w:pPr>
      <w:r>
        <w:t>Pathways for Underrepresented Students to Higher Education</w:t>
      </w:r>
    </w:p>
    <w:p w14:paraId="2107BDC8" w14:textId="77777777" w:rsidR="009B263D" w:rsidRDefault="009B263D" w:rsidP="00B57CCC">
      <w:pPr>
        <w:pStyle w:val="ListParagraph"/>
        <w:numPr>
          <w:ilvl w:val="0"/>
          <w:numId w:val="1"/>
        </w:numPr>
      </w:pPr>
      <w:r>
        <w:t xml:space="preserve">Pre College STEM </w:t>
      </w:r>
      <w:proofErr w:type="gramStart"/>
      <w:r>
        <w:t>Programs(</w:t>
      </w:r>
      <w:proofErr w:type="gramEnd"/>
      <w:r>
        <w:t>PCSPs)</w:t>
      </w:r>
    </w:p>
    <w:p w14:paraId="41087042" w14:textId="22AA95E6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36" w:author="Brianna Hooks Singletary" w:date="2023-03-28T16:53:00Z"/>
        </w:rPr>
      </w:pPr>
      <w:del w:id="37" w:author="Brianna Hooks Singletary" w:date="2023-03-28T16:53:00Z">
        <w:r w:rsidDel="000A21EB">
          <w:delText>racially diversifying participation in science, technology, engineering, and math(STEM)</w:delText>
        </w:r>
      </w:del>
    </w:p>
    <w:p w14:paraId="7BC75C34" w14:textId="4F7135D8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38" w:author="Brianna Hooks Singletary" w:date="2023-03-28T16:53:00Z"/>
        </w:rPr>
      </w:pPr>
      <w:del w:id="39" w:author="Brianna Hooks Singletary" w:date="2023-03-28T16:53:00Z">
        <w:r w:rsidDel="000A21EB">
          <w:delText>STEM PUSH external evaluation team</w:delText>
        </w:r>
      </w:del>
    </w:p>
    <w:p w14:paraId="2A293AFE" w14:textId="50F0E9A5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40" w:author="Brianna Hooks Singletary" w:date="2023-03-28T16:53:00Z"/>
        </w:rPr>
      </w:pPr>
      <w:del w:id="41" w:author="Brianna Hooks Singletary" w:date="2023-03-28T16:53:00Z">
        <w:r w:rsidDel="000A21EB">
          <w:delText>STEM PUSH Alliance theory of change(Shared Concept)</w:delText>
        </w:r>
      </w:del>
    </w:p>
    <w:p w14:paraId="5715E8E7" w14:textId="03ACD6AE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42" w:author="Brianna Hooks Singletary" w:date="2023-03-28T16:53:00Z"/>
        </w:rPr>
      </w:pPr>
      <w:del w:id="43" w:author="Brianna Hooks Singletary" w:date="2023-03-28T16:53:00Z">
        <w:r w:rsidDel="000A21EB">
          <w:delText>STEM Learning Ecosystem Community of Practice</w:delText>
        </w:r>
      </w:del>
    </w:p>
    <w:p w14:paraId="4EB23487" w14:textId="29F1E678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44" w:author="Brianna Hooks Singletary" w:date="2023-03-28T16:53:00Z"/>
        </w:rPr>
      </w:pPr>
      <w:del w:id="45" w:author="Brianna Hooks Singletary" w:date="2023-03-28T16:53:00Z">
        <w:r w:rsidDel="000A21EB">
          <w:delText>Teaching Institute for Excellence in STEM(TIES)</w:delText>
        </w:r>
      </w:del>
    </w:p>
    <w:p w14:paraId="2595FAAF" w14:textId="24C7D7BF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46" w:author="Brianna Hooks Singletary" w:date="2023-03-28T16:53:00Z"/>
        </w:rPr>
      </w:pPr>
      <w:del w:id="47" w:author="Brianna Hooks Singletary" w:date="2023-03-28T16:53:00Z">
        <w:r w:rsidDel="000A21EB">
          <w:delText>underrepresented minoritized (URM) student admissions in STEM programs</w:delText>
        </w:r>
      </w:del>
    </w:p>
    <w:p w14:paraId="05BEC4AC" w14:textId="6FE57E9C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48" w:author="Brianna Hooks Singletary" w:date="2023-03-28T16:53:00Z"/>
        </w:rPr>
      </w:pPr>
      <w:del w:id="49" w:author="Brianna Hooks Singletary" w:date="2023-03-28T16:53:00Z">
        <w:r w:rsidDel="000A21EB">
          <w:delText>Diversifying Access to Urban Universities for Students in STEM Fields</w:delText>
        </w:r>
      </w:del>
    </w:p>
    <w:p w14:paraId="247E7253" w14:textId="72B41883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50" w:author="Brianna Hooks Singletary" w:date="2023-03-28T16:53:00Z"/>
        </w:rPr>
      </w:pPr>
      <w:del w:id="51" w:author="Brianna Hooks Singletary" w:date="2023-03-28T16:53:00Z">
        <w:r w:rsidDel="000A21EB">
          <w:delText>college admissions to present the work of STEM PUSH</w:delText>
        </w:r>
      </w:del>
    </w:p>
    <w:p w14:paraId="4F437927" w14:textId="3886AF76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52" w:author="Brianna Hooks Singletary" w:date="2023-03-28T16:53:00Z"/>
        </w:rPr>
      </w:pPr>
      <w:del w:id="53" w:author="Brianna Hooks Singletary" w:date="2023-03-28T16:53:00Z">
        <w:r w:rsidDel="000A21EB">
          <w:delText>joint work between STEM PUSH and the NACAC commission</w:delText>
        </w:r>
      </w:del>
    </w:p>
    <w:p w14:paraId="36E322A5" w14:textId="60B7E80A" w:rsidR="009B263D" w:rsidDel="000A21EB" w:rsidRDefault="009B263D" w:rsidP="00B57CCC">
      <w:pPr>
        <w:pStyle w:val="ListParagraph"/>
        <w:numPr>
          <w:ilvl w:val="0"/>
          <w:numId w:val="1"/>
        </w:numPr>
        <w:rPr>
          <w:del w:id="54" w:author="Brianna Hooks Singletary" w:date="2023-03-28T16:53:00Z"/>
        </w:rPr>
      </w:pPr>
      <w:del w:id="55" w:author="Brianna Hooks Singletary" w:date="2023-03-28T16:53:00Z">
        <w:r w:rsidDel="000A21EB">
          <w:delText>Nation of Communities of Learners of Underrepresented Discoverers in Engineering and Science (NSF INCLUDES)</w:delText>
        </w:r>
      </w:del>
    </w:p>
    <w:p w14:paraId="7319912B" w14:textId="77777777" w:rsidR="009B263D" w:rsidRDefault="009B263D" w:rsidP="009B263D"/>
    <w:p w14:paraId="374600E5" w14:textId="77777777" w:rsidR="00C87CEA" w:rsidRDefault="00C87CEA" w:rsidP="009B263D"/>
    <w:p w14:paraId="33700D25" w14:textId="7A04977C" w:rsidR="00C87CEA" w:rsidDel="000A21EB" w:rsidRDefault="00C87CEA" w:rsidP="009B263D">
      <w:pPr>
        <w:rPr>
          <w:del w:id="56" w:author="Brianna Hooks Singletary" w:date="2023-03-28T16:53:00Z"/>
          <w:u w:val="single"/>
        </w:rPr>
      </w:pPr>
      <w:del w:id="57" w:author="Brianna Hooks Singletary" w:date="2023-03-28T16:53:00Z">
        <w:r w:rsidRPr="00C87CEA" w:rsidDel="000A21EB">
          <w:rPr>
            <w:b/>
            <w:bCs/>
            <w:u w:val="single"/>
          </w:rPr>
          <w:delText>Additional</w:delText>
        </w:r>
        <w:r w:rsidDel="000A21EB">
          <w:rPr>
            <w:b/>
            <w:bCs/>
            <w:u w:val="single"/>
          </w:rPr>
          <w:delText xml:space="preserve"> KeyWords</w:delText>
        </w:r>
        <w:r w:rsidRPr="00C87CEA" w:rsidDel="000A21EB">
          <w:rPr>
            <w:u w:val="single"/>
          </w:rPr>
          <w:delText>:</w:delText>
        </w:r>
      </w:del>
    </w:p>
    <w:p w14:paraId="32B78294" w14:textId="1D34695C" w:rsidR="00C87CEA" w:rsidRPr="00C87CEA" w:rsidDel="000A21EB" w:rsidRDefault="00C87CEA" w:rsidP="009B263D">
      <w:pPr>
        <w:rPr>
          <w:del w:id="58" w:author="Brianna Hooks Singletary" w:date="2023-03-28T16:53:00Z"/>
          <w:u w:val="single"/>
        </w:rPr>
      </w:pPr>
    </w:p>
    <w:p w14:paraId="3C0F2724" w14:textId="237F043D" w:rsidR="00C87CEA" w:rsidRPr="00C87CEA" w:rsidDel="000A21EB" w:rsidRDefault="00C87CEA" w:rsidP="00C87CEA">
      <w:pPr>
        <w:rPr>
          <w:del w:id="59" w:author="Brianna Hooks Singletary" w:date="2023-03-28T16:53:00Z"/>
        </w:rPr>
      </w:pPr>
      <w:del w:id="60" w:author="Brianna Hooks Singletary" w:date="2023-03-28T16:53:00Z">
        <w:r w:rsidDel="000A21EB">
          <w:delText>racism in the STEM discussion routine for PCSP staff</w:delText>
        </w:r>
      </w:del>
    </w:p>
    <w:p w14:paraId="1425CB88" w14:textId="53448003" w:rsidR="00C87CEA" w:rsidDel="000A21EB" w:rsidRDefault="00C87CEA" w:rsidP="00C87CEA">
      <w:pPr>
        <w:rPr>
          <w:del w:id="61" w:author="Brianna Hooks Singletary" w:date="2023-03-28T16:53:00Z"/>
        </w:rPr>
      </w:pPr>
      <w:del w:id="62" w:author="Brianna Hooks Singletary" w:date="2023-03-28T16:53:00Z">
        <w:r w:rsidDel="000A21EB">
          <w:delText>reflective scaffolds for PCSP students</w:delText>
        </w:r>
      </w:del>
    </w:p>
    <w:p w14:paraId="79DBD8CE" w14:textId="5C956C9F" w:rsidR="00C87CEA" w:rsidDel="000A21EB" w:rsidRDefault="00C87CEA" w:rsidP="00C87CEA">
      <w:pPr>
        <w:rPr>
          <w:del w:id="63" w:author="Brianna Hooks Singletary" w:date="2023-03-28T16:53:00Z"/>
        </w:rPr>
      </w:pPr>
      <w:del w:id="64" w:author="Brianna Hooks Singletary" w:date="2023-03-28T16:53:00Z">
        <w:r w:rsidDel="000A21EB">
          <w:delText>promoting equity within STEM</w:delText>
        </w:r>
      </w:del>
    </w:p>
    <w:p w14:paraId="211D32EC" w14:textId="77777777" w:rsidR="00C87CEA" w:rsidRDefault="00C87CEA" w:rsidP="009B263D"/>
    <w:p w14:paraId="53094937" w14:textId="77777777" w:rsidR="00B87D56" w:rsidRPr="00B8678A" w:rsidRDefault="00B87D56" w:rsidP="00F274CB">
      <w:pPr>
        <w:rPr>
          <w:color w:val="000000"/>
        </w:rPr>
      </w:pPr>
    </w:p>
    <w:sectPr w:rsidR="00B87D56" w:rsidRPr="00B8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262"/>
    <w:multiLevelType w:val="hybridMultilevel"/>
    <w:tmpl w:val="C31E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31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na Hooks Singletary">
    <w15:presenceInfo w15:providerId="AD" w15:userId="S::BTHOOKS@uncg.edu::bc7b6f0a-9003-47fa-ac86-bb9e9b00d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CB"/>
    <w:rsid w:val="00077D3E"/>
    <w:rsid w:val="000A21EB"/>
    <w:rsid w:val="00123DC4"/>
    <w:rsid w:val="004B585D"/>
    <w:rsid w:val="005E19D5"/>
    <w:rsid w:val="005F115F"/>
    <w:rsid w:val="006E52AF"/>
    <w:rsid w:val="006E7495"/>
    <w:rsid w:val="007305BE"/>
    <w:rsid w:val="00775CB7"/>
    <w:rsid w:val="00801F9D"/>
    <w:rsid w:val="009B263D"/>
    <w:rsid w:val="009F2710"/>
    <w:rsid w:val="00A673A5"/>
    <w:rsid w:val="00B41338"/>
    <w:rsid w:val="00B57CCC"/>
    <w:rsid w:val="00B8678A"/>
    <w:rsid w:val="00B87D56"/>
    <w:rsid w:val="00C10848"/>
    <w:rsid w:val="00C87CEA"/>
    <w:rsid w:val="00DD48DD"/>
    <w:rsid w:val="00E06752"/>
    <w:rsid w:val="00E30968"/>
    <w:rsid w:val="00F2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279C8"/>
  <w15:chartTrackingRefBased/>
  <w15:docId w15:val="{16A0B318-8832-9540-B11E-E881A7D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CC"/>
    <w:pPr>
      <w:ind w:left="720"/>
      <w:contextualSpacing/>
    </w:pPr>
  </w:style>
  <w:style w:type="paragraph" w:styleId="Revision">
    <w:name w:val="Revision"/>
    <w:hidden/>
    <w:uiPriority w:val="99"/>
    <w:semiHidden/>
    <w:rsid w:val="00B57CCC"/>
  </w:style>
  <w:style w:type="paragraph" w:styleId="NormalWeb">
    <w:name w:val="Normal (Web)"/>
    <w:basedOn w:val="Normal"/>
    <w:uiPriority w:val="99"/>
    <w:semiHidden/>
    <w:unhideWhenUsed/>
    <w:rsid w:val="00B57C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Balu Korlepara (Student)</dc:creator>
  <cp:keywords/>
  <dc:description/>
  <cp:lastModifiedBy>Brianna Hooks Singletary</cp:lastModifiedBy>
  <cp:revision>2</cp:revision>
  <dcterms:created xsi:type="dcterms:W3CDTF">2023-03-28T20:55:00Z</dcterms:created>
  <dcterms:modified xsi:type="dcterms:W3CDTF">2023-03-28T20:55:00Z</dcterms:modified>
</cp:coreProperties>
</file>